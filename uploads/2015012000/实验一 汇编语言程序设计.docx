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F2" w:rsidRDefault="00416267" w:rsidP="00416267">
      <w:pPr>
        <w:jc w:val="center"/>
        <w:rPr>
          <w:rFonts w:eastAsia="黑体"/>
          <w:sz w:val="28"/>
        </w:rPr>
      </w:pPr>
      <w:r w:rsidRPr="00416267">
        <w:rPr>
          <w:rFonts w:eastAsia="黑体"/>
          <w:sz w:val="28"/>
        </w:rPr>
        <w:t>实验一</w:t>
      </w:r>
      <w:r w:rsidRPr="00416267">
        <w:rPr>
          <w:rFonts w:eastAsia="黑体" w:hint="eastAsia"/>
          <w:sz w:val="28"/>
        </w:rPr>
        <w:t xml:space="preserve"> </w:t>
      </w:r>
      <w:r w:rsidRPr="00416267">
        <w:rPr>
          <w:rFonts w:eastAsia="黑体"/>
          <w:sz w:val="28"/>
        </w:rPr>
        <w:t xml:space="preserve"> </w:t>
      </w:r>
      <w:r w:rsidRPr="00416267">
        <w:rPr>
          <w:rFonts w:eastAsia="黑体"/>
          <w:sz w:val="28"/>
        </w:rPr>
        <w:t>基础汇编语言程序设计</w:t>
      </w:r>
    </w:p>
    <w:p w:rsidR="00416267" w:rsidRDefault="00416267" w:rsidP="00416267">
      <w:pPr>
        <w:pStyle w:val="a3"/>
        <w:numPr>
          <w:ilvl w:val="0"/>
          <w:numId w:val="1"/>
        </w:numPr>
        <w:spacing w:beforeLines="50" w:before="156" w:afterLines="50" w:after="156"/>
        <w:ind w:left="482" w:firstLineChars="0" w:hanging="482"/>
        <w:rPr>
          <w:rFonts w:eastAsia="黑体"/>
          <w:sz w:val="24"/>
          <w:szCs w:val="24"/>
        </w:rPr>
      </w:pPr>
      <w:r w:rsidRPr="00416267">
        <w:rPr>
          <w:rFonts w:eastAsia="黑体" w:hint="eastAsia"/>
          <w:sz w:val="24"/>
          <w:szCs w:val="24"/>
        </w:rPr>
        <w:t>实验目的</w:t>
      </w:r>
    </w:p>
    <w:p w:rsidR="00416267" w:rsidRPr="00416267" w:rsidRDefault="00416267" w:rsidP="00416267">
      <w:pPr>
        <w:pStyle w:val="a3"/>
        <w:numPr>
          <w:ilvl w:val="0"/>
          <w:numId w:val="2"/>
        </w:numPr>
        <w:spacing w:line="400" w:lineRule="exact"/>
        <w:ind w:left="357" w:firstLineChars="0" w:hanging="357"/>
        <w:rPr>
          <w:rFonts w:eastAsia="宋体"/>
          <w:szCs w:val="24"/>
        </w:rPr>
      </w:pPr>
      <w:r w:rsidRPr="00416267">
        <w:rPr>
          <w:rFonts w:eastAsia="宋体" w:hint="eastAsia"/>
          <w:szCs w:val="24"/>
        </w:rPr>
        <w:t>学习和了解</w:t>
      </w:r>
      <w:r w:rsidRPr="00416267">
        <w:rPr>
          <w:rFonts w:eastAsia="宋体" w:hint="eastAsia"/>
          <w:szCs w:val="24"/>
        </w:rPr>
        <w:t>8</w:t>
      </w:r>
      <w:r w:rsidRPr="00416267">
        <w:rPr>
          <w:rFonts w:eastAsia="宋体"/>
          <w:szCs w:val="24"/>
        </w:rPr>
        <w:t>086</w:t>
      </w:r>
      <w:r w:rsidRPr="00416267">
        <w:rPr>
          <w:rFonts w:eastAsia="宋体"/>
          <w:szCs w:val="24"/>
        </w:rPr>
        <w:t>计算机的指令系统</w:t>
      </w:r>
    </w:p>
    <w:p w:rsidR="00416267" w:rsidRDefault="00416267" w:rsidP="00416267">
      <w:pPr>
        <w:pStyle w:val="a3"/>
        <w:numPr>
          <w:ilvl w:val="0"/>
          <w:numId w:val="2"/>
        </w:numPr>
        <w:spacing w:line="400" w:lineRule="exact"/>
        <w:ind w:left="357" w:firstLineChars="0" w:hanging="357"/>
        <w:rPr>
          <w:rFonts w:eastAsia="宋体"/>
          <w:szCs w:val="24"/>
        </w:rPr>
      </w:pPr>
      <w:r>
        <w:rPr>
          <w:rFonts w:eastAsia="宋体" w:hint="eastAsia"/>
          <w:szCs w:val="24"/>
        </w:rPr>
        <w:t>学习简单的</w:t>
      </w:r>
      <w:r>
        <w:rPr>
          <w:rFonts w:eastAsia="宋体" w:hint="eastAsia"/>
          <w:szCs w:val="24"/>
        </w:rPr>
        <w:t>8</w:t>
      </w:r>
      <w:r>
        <w:rPr>
          <w:rFonts w:eastAsia="宋体"/>
          <w:szCs w:val="24"/>
        </w:rPr>
        <w:t>086</w:t>
      </w:r>
      <w:r>
        <w:rPr>
          <w:rFonts w:eastAsia="宋体"/>
          <w:szCs w:val="24"/>
        </w:rPr>
        <w:t>汇编程序设计</w:t>
      </w:r>
    </w:p>
    <w:p w:rsidR="00416267" w:rsidRDefault="00416267" w:rsidP="00416267">
      <w:pPr>
        <w:pStyle w:val="a3"/>
        <w:numPr>
          <w:ilvl w:val="0"/>
          <w:numId w:val="2"/>
        </w:numPr>
        <w:spacing w:line="400" w:lineRule="exact"/>
        <w:ind w:left="357" w:firstLineChars="0" w:hanging="357"/>
        <w:rPr>
          <w:rFonts w:eastAsia="宋体"/>
          <w:szCs w:val="24"/>
        </w:rPr>
      </w:pPr>
      <w:r>
        <w:rPr>
          <w:rFonts w:eastAsia="宋体" w:hint="eastAsia"/>
          <w:szCs w:val="24"/>
        </w:rPr>
        <w:t>学会利用简单的指令实现单个字符的输入，以及输出和换行操作</w:t>
      </w:r>
    </w:p>
    <w:p w:rsidR="00416267" w:rsidRPr="00416267" w:rsidRDefault="00416267" w:rsidP="00416267">
      <w:pPr>
        <w:pStyle w:val="a3"/>
        <w:numPr>
          <w:ilvl w:val="0"/>
          <w:numId w:val="2"/>
        </w:numPr>
        <w:spacing w:line="400" w:lineRule="exact"/>
        <w:ind w:left="357" w:firstLineChars="0" w:hanging="357"/>
        <w:rPr>
          <w:rFonts w:eastAsia="宋体"/>
          <w:szCs w:val="24"/>
        </w:rPr>
      </w:pPr>
      <w:r>
        <w:rPr>
          <w:rFonts w:eastAsia="宋体" w:hint="eastAsia"/>
          <w:szCs w:val="24"/>
        </w:rPr>
        <w:t>学会创建子程序并在主程序中调用子程序</w:t>
      </w:r>
    </w:p>
    <w:p w:rsidR="00416267" w:rsidRDefault="00416267" w:rsidP="00416267">
      <w:pPr>
        <w:pStyle w:val="a3"/>
        <w:numPr>
          <w:ilvl w:val="0"/>
          <w:numId w:val="1"/>
        </w:numPr>
        <w:spacing w:beforeLines="50" w:before="156" w:afterLines="50" w:after="156"/>
        <w:ind w:left="482" w:firstLineChars="0" w:hanging="482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实验内容</w:t>
      </w:r>
    </w:p>
    <w:p w:rsidR="00416267" w:rsidRPr="003A2849" w:rsidRDefault="003A2849" w:rsidP="003A2849">
      <w:pPr>
        <w:pStyle w:val="a3"/>
        <w:numPr>
          <w:ilvl w:val="1"/>
          <w:numId w:val="1"/>
        </w:numPr>
        <w:spacing w:line="400" w:lineRule="exact"/>
        <w:ind w:left="0" w:firstLineChars="0" w:firstLine="0"/>
        <w:rPr>
          <w:rFonts w:eastAsia="宋体"/>
          <w:szCs w:val="24"/>
        </w:rPr>
      </w:pPr>
      <w:r w:rsidRPr="003A2849">
        <w:rPr>
          <w:rFonts w:eastAsia="宋体" w:hint="eastAsia"/>
          <w:szCs w:val="24"/>
        </w:rPr>
        <w:t>键盘输入一个字符，显示其十进制</w:t>
      </w:r>
      <w:r w:rsidRPr="003A2849">
        <w:rPr>
          <w:rFonts w:eastAsia="宋体" w:hint="eastAsia"/>
          <w:szCs w:val="24"/>
        </w:rPr>
        <w:t>A</w:t>
      </w:r>
      <w:r w:rsidRPr="003A2849">
        <w:rPr>
          <w:rFonts w:eastAsia="宋体"/>
          <w:szCs w:val="24"/>
        </w:rPr>
        <w:t>SCII</w:t>
      </w:r>
      <w:r w:rsidRPr="003A2849">
        <w:rPr>
          <w:rFonts w:eastAsia="宋体"/>
          <w:szCs w:val="24"/>
        </w:rPr>
        <w:t>码值</w:t>
      </w:r>
      <w:r w:rsidRPr="003A2849">
        <w:rPr>
          <w:rFonts w:eastAsia="宋体" w:hint="eastAsia"/>
          <w:szCs w:val="24"/>
        </w:rPr>
        <w:t>；</w:t>
      </w:r>
    </w:p>
    <w:p w:rsidR="00F03D5C" w:rsidRPr="00F03D5C" w:rsidRDefault="003A2849" w:rsidP="00F03D5C">
      <w:pPr>
        <w:pStyle w:val="a3"/>
        <w:numPr>
          <w:ilvl w:val="1"/>
          <w:numId w:val="1"/>
        </w:numPr>
        <w:spacing w:line="400" w:lineRule="exact"/>
        <w:ind w:left="0" w:firstLineChars="0" w:firstLine="0"/>
        <w:rPr>
          <w:rFonts w:eastAsia="宋体" w:hint="eastAsia"/>
          <w:szCs w:val="24"/>
        </w:rPr>
      </w:pPr>
      <w:r w:rsidRPr="003A2849">
        <w:rPr>
          <w:rFonts w:eastAsia="宋体" w:hint="eastAsia"/>
          <w:szCs w:val="24"/>
        </w:rPr>
        <w:t>内存中连续存放了</w:t>
      </w:r>
      <w:r w:rsidRPr="003A2849">
        <w:rPr>
          <w:rFonts w:eastAsia="宋体" w:hint="eastAsia"/>
          <w:szCs w:val="24"/>
        </w:rPr>
        <w:t>1</w:t>
      </w:r>
      <w:r w:rsidRPr="003A2849">
        <w:rPr>
          <w:rFonts w:eastAsia="宋体"/>
          <w:szCs w:val="24"/>
        </w:rPr>
        <w:t>00</w:t>
      </w:r>
      <w:r w:rsidRPr="003A2849">
        <w:rPr>
          <w:rFonts w:eastAsia="宋体"/>
          <w:szCs w:val="24"/>
        </w:rPr>
        <w:t>个字节型带符号数</w:t>
      </w:r>
      <w:r w:rsidRPr="003A2849">
        <w:rPr>
          <w:rFonts w:eastAsia="宋体" w:hint="eastAsia"/>
          <w:szCs w:val="24"/>
        </w:rPr>
        <w:t>，</w:t>
      </w:r>
      <w:r w:rsidRPr="003A2849">
        <w:rPr>
          <w:rFonts w:eastAsia="宋体"/>
          <w:szCs w:val="24"/>
        </w:rPr>
        <w:t>编写程序</w:t>
      </w:r>
      <w:r w:rsidRPr="003A2849">
        <w:rPr>
          <w:rFonts w:eastAsia="宋体" w:hint="eastAsia"/>
          <w:szCs w:val="24"/>
        </w:rPr>
        <w:t>，</w:t>
      </w:r>
      <w:r w:rsidRPr="003A2849">
        <w:rPr>
          <w:rFonts w:eastAsia="宋体"/>
          <w:szCs w:val="24"/>
        </w:rPr>
        <w:t>统计出正数</w:t>
      </w:r>
      <w:r w:rsidRPr="003A2849">
        <w:rPr>
          <w:rFonts w:eastAsia="宋体" w:hint="eastAsia"/>
          <w:szCs w:val="24"/>
        </w:rPr>
        <w:t>、</w:t>
      </w:r>
      <w:r w:rsidRPr="003A2849">
        <w:rPr>
          <w:rFonts w:eastAsia="宋体"/>
          <w:szCs w:val="24"/>
        </w:rPr>
        <w:t>负数和</w:t>
      </w:r>
      <w:r w:rsidRPr="003A2849">
        <w:rPr>
          <w:rFonts w:eastAsia="宋体" w:hint="eastAsia"/>
          <w:szCs w:val="24"/>
        </w:rPr>
        <w:t>0</w:t>
      </w:r>
      <w:r w:rsidRPr="003A2849">
        <w:rPr>
          <w:rFonts w:eastAsia="宋体" w:hint="eastAsia"/>
          <w:szCs w:val="24"/>
        </w:rPr>
        <w:t>的个数。</w:t>
      </w:r>
    </w:p>
    <w:p w:rsidR="00416267" w:rsidRDefault="00416267" w:rsidP="00416267">
      <w:pPr>
        <w:pStyle w:val="a3"/>
        <w:numPr>
          <w:ilvl w:val="0"/>
          <w:numId w:val="1"/>
        </w:numPr>
        <w:spacing w:beforeLines="50" w:before="156" w:afterLines="50" w:after="156"/>
        <w:ind w:left="482" w:firstLineChars="0" w:hanging="482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实验步骤</w:t>
      </w:r>
    </w:p>
    <w:p w:rsidR="003A2849" w:rsidRDefault="003A2849" w:rsidP="003A2849">
      <w:pPr>
        <w:pStyle w:val="a3"/>
        <w:numPr>
          <w:ilvl w:val="0"/>
          <w:numId w:val="4"/>
        </w:numPr>
        <w:spacing w:line="400" w:lineRule="exact"/>
        <w:ind w:left="357" w:firstLineChars="0" w:hanging="357"/>
        <w:rPr>
          <w:rFonts w:ascii="宋体" w:eastAsia="宋体" w:hAnsi="宋体"/>
          <w:szCs w:val="24"/>
        </w:rPr>
      </w:pPr>
      <w:r w:rsidRPr="003A2849">
        <w:rPr>
          <w:rFonts w:eastAsia="宋体" w:hint="eastAsia"/>
          <w:szCs w:val="24"/>
        </w:rPr>
        <w:t>程序设计思路：</w:t>
      </w:r>
      <w:r w:rsidRPr="003A2849">
        <w:rPr>
          <w:rFonts w:ascii="宋体" w:eastAsia="宋体" w:hAnsi="宋体" w:hint="eastAsia"/>
          <w:szCs w:val="24"/>
        </w:rPr>
        <w:t>由于字符对应的十进制ASCII码的区间是0-</w:t>
      </w:r>
      <w:r w:rsidRPr="003A2849">
        <w:rPr>
          <w:rFonts w:ascii="宋体" w:eastAsia="宋体" w:hAnsi="宋体"/>
          <w:szCs w:val="24"/>
        </w:rPr>
        <w:t>127</w:t>
      </w:r>
      <w:r w:rsidRPr="003A2849">
        <w:rPr>
          <w:rFonts w:ascii="宋体" w:eastAsia="宋体" w:hAnsi="宋体" w:hint="eastAsia"/>
          <w:szCs w:val="24"/>
        </w:rPr>
        <w:t>，至多有三位，所以将输入字符的A</w:t>
      </w:r>
      <w:r w:rsidRPr="003A2849">
        <w:rPr>
          <w:rFonts w:ascii="宋体" w:eastAsia="宋体" w:hAnsi="宋体"/>
          <w:szCs w:val="24"/>
        </w:rPr>
        <w:t>SCII</w:t>
      </w:r>
      <w:r w:rsidRPr="003A2849">
        <w:rPr>
          <w:rFonts w:ascii="宋体" w:eastAsia="宋体" w:hAnsi="宋体" w:hint="eastAsia"/>
          <w:szCs w:val="24"/>
        </w:rPr>
        <w:t>码分成三位，然后依次输出。</w:t>
      </w:r>
    </w:p>
    <w:p w:rsidR="003A2849" w:rsidRDefault="003A2849" w:rsidP="003A2849">
      <w:pPr>
        <w:spacing w:line="400" w:lineRule="exact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代码如下</w:t>
      </w:r>
      <w:r>
        <w:rPr>
          <w:rFonts w:ascii="宋体" w:eastAsia="宋体" w:hAnsi="宋体" w:hint="eastAsia"/>
          <w:szCs w:val="24"/>
        </w:rPr>
        <w:t>：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code segment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assume  cs:code</w:t>
      </w:r>
    </w:p>
    <w:p w:rsidR="00F03D5C" w:rsidRPr="002C42C5" w:rsidDel="00F03D5C" w:rsidRDefault="003A2849" w:rsidP="003A2849">
      <w:pPr>
        <w:rPr>
          <w:del w:id="0" w:author="123" w:date="2019-05-07T09:07:00Z"/>
          <w:rFonts w:ascii="宋体" w:eastAsia="宋体" w:hAnsi="宋体" w:hint="eastAsia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start:MOV AH,1     1号指令，键盘输入一个字符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INT 21H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CL,AL    AL是ASCII值,把它在CL里面备份一下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AH,2     2 号指令，显示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DL,10    回车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INT 21H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DL,13    换行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INT 21H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AL,CL    把CL的值赋值给AL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AH,0     把0送到AH，即</w:t>
      </w:r>
      <w:r w:rsidRPr="002C42C5">
        <w:rPr>
          <w:rFonts w:ascii="宋体" w:eastAsia="宋体" w:hAnsi="宋体" w:hint="eastAsia"/>
          <w:sz w:val="24"/>
          <w:szCs w:val="24"/>
        </w:rPr>
        <w:t>置0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BL,100   把100给除数。BL做除数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DIV BL       AL/100，商在AL，余数AH，把ASCII值拆开，最高位取出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CL,AL    把商存在CL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AL,AH    余数放到AL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AH,0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BL,10    余数除以10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DIV BL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BX,AX    AX=AL&amp;AH,AL商，AH余数，都给BX（就剩1位了）此时BL为商，BH为余数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AH,2     2号指令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DL,CL    商存DL（第一次的商，最高位）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ADD DL,30H   加30H，因为值和ASCII差30H（30H 是0 ）必须给机器送入ASCII值，才能输出它对应的字符。而分解之后就是对应的字符，不是ASCII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lastRenderedPageBreak/>
        <w:t xml:space="preserve">      INT 21H      调用子程序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DL,BL    第二次的商，存DL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ADD DL,30H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INT 21H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DL,BH    个位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ADD DL,30H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INT 21H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MOV AH,4CH   固定格式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INT 21H</w:t>
      </w:r>
    </w:p>
    <w:p w:rsidR="003A2849" w:rsidRPr="002C42C5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CODE  ENDS</w:t>
      </w:r>
    </w:p>
    <w:p w:rsidR="003A2849" w:rsidRDefault="003A2849" w:rsidP="003A2849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 xml:space="preserve">      END START</w:t>
      </w:r>
    </w:p>
    <w:p w:rsidR="003A2849" w:rsidRPr="003A2849" w:rsidRDefault="003A2849" w:rsidP="003A2849">
      <w:pPr>
        <w:spacing w:line="400" w:lineRule="exact"/>
        <w:rPr>
          <w:rFonts w:ascii="宋体" w:eastAsia="宋体" w:hAnsi="宋体"/>
          <w:szCs w:val="24"/>
        </w:rPr>
      </w:pPr>
    </w:p>
    <w:p w:rsidR="004078B8" w:rsidRDefault="004078B8" w:rsidP="004078B8">
      <w:pPr>
        <w:pStyle w:val="a3"/>
        <w:numPr>
          <w:ilvl w:val="0"/>
          <w:numId w:val="4"/>
        </w:numPr>
        <w:spacing w:line="400" w:lineRule="exact"/>
        <w:ind w:left="357" w:firstLineChars="0" w:hanging="357"/>
        <w:rPr>
          <w:rFonts w:ascii="宋体" w:eastAsia="宋体" w:hAnsi="宋体"/>
          <w:szCs w:val="24"/>
        </w:rPr>
      </w:pPr>
      <w:r w:rsidRPr="004078B8">
        <w:rPr>
          <w:rFonts w:ascii="宋体" w:eastAsia="宋体" w:hAnsi="宋体"/>
          <w:szCs w:val="24"/>
        </w:rPr>
        <w:t>程序设计思路</w:t>
      </w:r>
      <w:r w:rsidRPr="004078B8">
        <w:rPr>
          <w:rFonts w:ascii="宋体" w:eastAsia="宋体" w:hAnsi="宋体" w:hint="eastAsia"/>
          <w:szCs w:val="24"/>
        </w:rPr>
        <w:t>：利用C</w:t>
      </w:r>
      <w:r w:rsidRPr="004078B8">
        <w:rPr>
          <w:rFonts w:ascii="宋体" w:eastAsia="宋体" w:hAnsi="宋体"/>
          <w:szCs w:val="24"/>
        </w:rPr>
        <w:t>MP</w:t>
      </w:r>
      <w:r w:rsidRPr="004078B8">
        <w:rPr>
          <w:rFonts w:ascii="宋体" w:eastAsia="宋体" w:hAnsi="宋体" w:hint="eastAsia"/>
          <w:szCs w:val="24"/>
        </w:rPr>
        <w:t>指令，比较该数据与0的大小，然后根据比较后所设置的标志进行行转移</w:t>
      </w:r>
    </w:p>
    <w:p w:rsidR="004078B8" w:rsidRDefault="004078B8" w:rsidP="004078B8">
      <w:pPr>
        <w:spacing w:line="400" w:lineRule="exact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代码如下</w:t>
      </w:r>
      <w:r>
        <w:rPr>
          <w:rFonts w:ascii="宋体" w:eastAsia="宋体" w:hAnsi="宋体" w:hint="eastAsia"/>
          <w:szCs w:val="24"/>
        </w:rPr>
        <w:t>：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DATA</w:t>
      </w:r>
      <w:r w:rsidRPr="002C42C5">
        <w:rPr>
          <w:rFonts w:ascii="宋体" w:eastAsia="宋体" w:hAnsi="宋体"/>
          <w:sz w:val="24"/>
          <w:szCs w:val="24"/>
        </w:rPr>
        <w:tab/>
        <w:t>SEGMENT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BUFF</w:t>
      </w:r>
      <w:r w:rsidRPr="002C42C5">
        <w:rPr>
          <w:rFonts w:ascii="宋体" w:eastAsia="宋体" w:hAnsi="宋体"/>
          <w:sz w:val="24"/>
          <w:szCs w:val="24"/>
        </w:rPr>
        <w:tab/>
        <w:t>DW</w:t>
      </w:r>
      <w:r w:rsidRPr="002C42C5">
        <w:rPr>
          <w:rFonts w:ascii="宋体" w:eastAsia="宋体" w:hAnsi="宋体"/>
          <w:sz w:val="24"/>
          <w:szCs w:val="24"/>
        </w:rPr>
        <w:tab/>
        <w:t>-75,0,23,123,0,12,-99,-78,0,24,47,25,-77,28,62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COUNT</w:t>
      </w:r>
      <w:r w:rsidRPr="002C42C5">
        <w:rPr>
          <w:rFonts w:ascii="宋体" w:eastAsia="宋体" w:hAnsi="宋体"/>
          <w:sz w:val="24"/>
          <w:szCs w:val="24"/>
        </w:rPr>
        <w:tab/>
        <w:t>EQU</w:t>
      </w:r>
      <w:r w:rsidRPr="002C42C5">
        <w:rPr>
          <w:rFonts w:ascii="宋体" w:eastAsia="宋体" w:hAnsi="宋体"/>
          <w:sz w:val="24"/>
          <w:szCs w:val="24"/>
        </w:rPr>
        <w:tab/>
        <w:t>$-BUFF</w:t>
      </w:r>
      <w:r w:rsidRPr="002C42C5">
        <w:rPr>
          <w:rFonts w:ascii="宋体" w:eastAsia="宋体" w:hAnsi="宋体"/>
          <w:sz w:val="24"/>
          <w:szCs w:val="24"/>
        </w:rPr>
        <w:tab/>
        <w:t>;BUFF所占的字节数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STRING1</w:t>
      </w:r>
      <w:r w:rsidRPr="002C42C5">
        <w:rPr>
          <w:rFonts w:ascii="宋体" w:eastAsia="宋体" w:hAnsi="宋体"/>
          <w:sz w:val="24"/>
          <w:szCs w:val="24"/>
        </w:rPr>
        <w:tab/>
        <w:t xml:space="preserve">DB </w:t>
      </w:r>
      <w:r w:rsidRPr="002C42C5">
        <w:rPr>
          <w:rFonts w:ascii="宋体" w:eastAsia="宋体" w:hAnsi="宋体"/>
          <w:sz w:val="24"/>
          <w:szCs w:val="24"/>
        </w:rPr>
        <w:tab/>
        <w:t>'The number of plus is',20H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PLUS</w:t>
      </w:r>
      <w:r w:rsidRPr="002C42C5">
        <w:rPr>
          <w:rFonts w:ascii="宋体" w:eastAsia="宋体" w:hAnsi="宋体"/>
          <w:sz w:val="24"/>
          <w:szCs w:val="24"/>
        </w:rPr>
        <w:tab/>
        <w:t>DB</w:t>
      </w:r>
      <w:r w:rsidRPr="002C42C5">
        <w:rPr>
          <w:rFonts w:ascii="宋体" w:eastAsia="宋体" w:hAnsi="宋体"/>
          <w:sz w:val="24"/>
          <w:szCs w:val="24"/>
        </w:rPr>
        <w:tab/>
        <w:t>?</w:t>
      </w:r>
      <w:r w:rsidRPr="002C42C5">
        <w:rPr>
          <w:rFonts w:ascii="宋体" w:eastAsia="宋体" w:hAnsi="宋体"/>
          <w:sz w:val="24"/>
          <w:szCs w:val="24"/>
        </w:rPr>
        <w:tab/>
        <w:t>;大于零的数的个数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STRING2 DB</w:t>
      </w:r>
      <w:r w:rsidRPr="002C42C5">
        <w:rPr>
          <w:rFonts w:ascii="宋体" w:eastAsia="宋体" w:hAnsi="宋体"/>
          <w:sz w:val="24"/>
          <w:szCs w:val="24"/>
        </w:rPr>
        <w:tab/>
        <w:t>0DH,0AH,'$'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STRING3</w:t>
      </w:r>
      <w:r w:rsidRPr="002C42C5">
        <w:rPr>
          <w:rFonts w:ascii="宋体" w:eastAsia="宋体" w:hAnsi="宋体"/>
          <w:sz w:val="24"/>
          <w:szCs w:val="24"/>
        </w:rPr>
        <w:tab/>
        <w:t xml:space="preserve">DB </w:t>
      </w:r>
      <w:r w:rsidRPr="002C42C5">
        <w:rPr>
          <w:rFonts w:ascii="宋体" w:eastAsia="宋体" w:hAnsi="宋体"/>
          <w:sz w:val="24"/>
          <w:szCs w:val="24"/>
        </w:rPr>
        <w:tab/>
        <w:t>'The number of zero is',20H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ZERO</w:t>
      </w:r>
      <w:r w:rsidRPr="002C42C5">
        <w:rPr>
          <w:rFonts w:ascii="宋体" w:eastAsia="宋体" w:hAnsi="宋体"/>
          <w:sz w:val="24"/>
          <w:szCs w:val="24"/>
        </w:rPr>
        <w:tab/>
        <w:t>DB</w:t>
      </w:r>
      <w:r w:rsidRPr="002C42C5">
        <w:rPr>
          <w:rFonts w:ascii="宋体" w:eastAsia="宋体" w:hAnsi="宋体"/>
          <w:sz w:val="24"/>
          <w:szCs w:val="24"/>
        </w:rPr>
        <w:tab/>
        <w:t>?</w:t>
      </w:r>
      <w:r w:rsidRPr="002C42C5">
        <w:rPr>
          <w:rFonts w:ascii="宋体" w:eastAsia="宋体" w:hAnsi="宋体"/>
          <w:sz w:val="24"/>
          <w:szCs w:val="24"/>
        </w:rPr>
        <w:tab/>
        <w:t>;等于零的数的个数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STRING4 DB</w:t>
      </w:r>
      <w:r w:rsidRPr="002C42C5">
        <w:rPr>
          <w:rFonts w:ascii="宋体" w:eastAsia="宋体" w:hAnsi="宋体"/>
          <w:sz w:val="24"/>
          <w:szCs w:val="24"/>
        </w:rPr>
        <w:tab/>
        <w:t>0DH,0AH,'$'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STRING5</w:t>
      </w:r>
      <w:r w:rsidRPr="002C42C5">
        <w:rPr>
          <w:rFonts w:ascii="宋体" w:eastAsia="宋体" w:hAnsi="宋体"/>
          <w:sz w:val="24"/>
          <w:szCs w:val="24"/>
        </w:rPr>
        <w:tab/>
        <w:t>DB</w:t>
      </w:r>
      <w:r w:rsidRPr="002C42C5">
        <w:rPr>
          <w:rFonts w:ascii="宋体" w:eastAsia="宋体" w:hAnsi="宋体"/>
          <w:sz w:val="24"/>
          <w:szCs w:val="24"/>
        </w:rPr>
        <w:tab/>
        <w:t xml:space="preserve"> 'The number of minus is',20H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MINUS</w:t>
      </w:r>
      <w:r w:rsidRPr="002C42C5">
        <w:rPr>
          <w:rFonts w:ascii="宋体" w:eastAsia="宋体" w:hAnsi="宋体"/>
          <w:sz w:val="24"/>
          <w:szCs w:val="24"/>
        </w:rPr>
        <w:tab/>
        <w:t>DB</w:t>
      </w:r>
      <w:r w:rsidRPr="002C42C5">
        <w:rPr>
          <w:rFonts w:ascii="宋体" w:eastAsia="宋体" w:hAnsi="宋体"/>
          <w:sz w:val="24"/>
          <w:szCs w:val="24"/>
        </w:rPr>
        <w:tab/>
        <w:t>?</w:t>
      </w:r>
      <w:r w:rsidRPr="002C42C5">
        <w:rPr>
          <w:rFonts w:ascii="宋体" w:eastAsia="宋体" w:hAnsi="宋体"/>
          <w:sz w:val="24"/>
          <w:szCs w:val="24"/>
        </w:rPr>
        <w:tab/>
        <w:t>;小于零的数的个数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STRING6 DB</w:t>
      </w:r>
      <w:r w:rsidRPr="002C42C5">
        <w:rPr>
          <w:rFonts w:ascii="宋体" w:eastAsia="宋体" w:hAnsi="宋体"/>
          <w:sz w:val="24"/>
          <w:szCs w:val="24"/>
        </w:rPr>
        <w:tab/>
        <w:t xml:space="preserve">0DH,0AH,'$'  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DATA</w:t>
      </w:r>
      <w:r w:rsidRPr="002C42C5">
        <w:rPr>
          <w:rFonts w:ascii="宋体" w:eastAsia="宋体" w:hAnsi="宋体"/>
          <w:sz w:val="24"/>
          <w:szCs w:val="24"/>
        </w:rPr>
        <w:tab/>
        <w:t>ENDS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STACK</w:t>
      </w:r>
      <w:r w:rsidRPr="002C42C5">
        <w:rPr>
          <w:rFonts w:ascii="宋体" w:eastAsia="宋体" w:hAnsi="宋体"/>
          <w:sz w:val="24"/>
          <w:szCs w:val="24"/>
        </w:rPr>
        <w:tab/>
        <w:t>SEGMENT</w:t>
      </w:r>
      <w:r w:rsidRPr="002C42C5">
        <w:rPr>
          <w:rFonts w:ascii="宋体" w:eastAsia="宋体" w:hAnsi="宋体"/>
          <w:sz w:val="24"/>
          <w:szCs w:val="24"/>
        </w:rPr>
        <w:tab/>
        <w:t>STACK</w:t>
      </w:r>
      <w:r w:rsidRPr="002C42C5">
        <w:rPr>
          <w:rFonts w:ascii="宋体" w:eastAsia="宋体" w:hAnsi="宋体"/>
          <w:sz w:val="24"/>
          <w:szCs w:val="24"/>
        </w:rPr>
        <w:tab/>
        <w:t>'STACK'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DB</w:t>
      </w:r>
      <w:r w:rsidRPr="002C42C5">
        <w:rPr>
          <w:rFonts w:ascii="宋体" w:eastAsia="宋体" w:hAnsi="宋体"/>
          <w:sz w:val="24"/>
          <w:szCs w:val="24"/>
        </w:rPr>
        <w:tab/>
        <w:t>100</w:t>
      </w:r>
      <w:r w:rsidRPr="002C42C5">
        <w:rPr>
          <w:rFonts w:ascii="宋体" w:eastAsia="宋体" w:hAnsi="宋体"/>
          <w:sz w:val="24"/>
          <w:szCs w:val="24"/>
        </w:rPr>
        <w:tab/>
        <w:t>DUP(0)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STACK</w:t>
      </w:r>
      <w:r w:rsidRPr="002C42C5">
        <w:rPr>
          <w:rFonts w:ascii="宋体" w:eastAsia="宋体" w:hAnsi="宋体"/>
          <w:sz w:val="24"/>
          <w:szCs w:val="24"/>
        </w:rPr>
        <w:tab/>
        <w:t>ENDS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CODE</w:t>
      </w:r>
      <w:r w:rsidRPr="002C42C5">
        <w:rPr>
          <w:rFonts w:ascii="宋体" w:eastAsia="宋体" w:hAnsi="宋体"/>
          <w:sz w:val="24"/>
          <w:szCs w:val="24"/>
        </w:rPr>
        <w:tab/>
        <w:t>SEGMENT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ASSUME</w:t>
      </w:r>
      <w:r w:rsidRPr="002C42C5">
        <w:rPr>
          <w:rFonts w:ascii="宋体" w:eastAsia="宋体" w:hAnsi="宋体"/>
          <w:sz w:val="24"/>
          <w:szCs w:val="24"/>
        </w:rPr>
        <w:tab/>
        <w:t>CS:CODE,DS:DATA,ES:DATA,SS:STACK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START:MOV</w:t>
      </w:r>
      <w:r w:rsidRPr="002C42C5">
        <w:rPr>
          <w:rFonts w:ascii="宋体" w:eastAsia="宋体" w:hAnsi="宋体"/>
          <w:sz w:val="24"/>
          <w:szCs w:val="24"/>
        </w:rPr>
        <w:tab/>
        <w:t>AX,DATA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  <w:t>DS,AX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  <w:t>CX,COUNT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SHR</w:t>
      </w:r>
      <w:r w:rsidRPr="002C42C5">
        <w:rPr>
          <w:rFonts w:ascii="宋体" w:eastAsia="宋体" w:hAnsi="宋体"/>
          <w:sz w:val="24"/>
          <w:szCs w:val="24"/>
        </w:rPr>
        <w:tab/>
        <w:t>CX,1</w:t>
      </w:r>
      <w:r w:rsidRPr="002C42C5">
        <w:rPr>
          <w:rFonts w:ascii="宋体" w:eastAsia="宋体" w:hAnsi="宋体"/>
          <w:sz w:val="24"/>
          <w:szCs w:val="24"/>
        </w:rPr>
        <w:tab/>
        <w:t>;相当于除2，为BUFF中数据的个数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  <w:t>DX,0</w:t>
      </w:r>
      <w:r w:rsidRPr="002C42C5">
        <w:rPr>
          <w:rFonts w:ascii="宋体" w:eastAsia="宋体" w:hAnsi="宋体"/>
          <w:sz w:val="24"/>
          <w:szCs w:val="24"/>
        </w:rPr>
        <w:tab/>
        <w:t>;设定初值；DH,DL分别为等于零，大于零的个数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  <w:t>AH,0</w:t>
      </w:r>
      <w:r w:rsidRPr="002C42C5">
        <w:rPr>
          <w:rFonts w:ascii="宋体" w:eastAsia="宋体" w:hAnsi="宋体"/>
          <w:sz w:val="24"/>
          <w:szCs w:val="24"/>
        </w:rPr>
        <w:tab/>
        <w:t>;设定初值；AH为小于零的个数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LEA</w:t>
      </w:r>
      <w:r w:rsidRPr="002C42C5">
        <w:rPr>
          <w:rFonts w:ascii="宋体" w:eastAsia="宋体" w:hAnsi="宋体"/>
          <w:sz w:val="24"/>
          <w:szCs w:val="24"/>
        </w:rPr>
        <w:tab/>
        <w:t>BX,BUFF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AGAIN:</w:t>
      </w:r>
      <w:r w:rsidRPr="002C42C5">
        <w:rPr>
          <w:rFonts w:ascii="宋体" w:eastAsia="宋体" w:hAnsi="宋体"/>
          <w:sz w:val="24"/>
          <w:szCs w:val="24"/>
        </w:rPr>
        <w:tab/>
        <w:t>CMP</w:t>
      </w:r>
      <w:r w:rsidRPr="002C42C5">
        <w:rPr>
          <w:rFonts w:ascii="宋体" w:eastAsia="宋体" w:hAnsi="宋体"/>
          <w:sz w:val="24"/>
          <w:szCs w:val="24"/>
        </w:rPr>
        <w:tab/>
        <w:t>WORD</w:t>
      </w:r>
      <w:r w:rsidRPr="002C42C5">
        <w:rPr>
          <w:rFonts w:ascii="宋体" w:eastAsia="宋体" w:hAnsi="宋体"/>
          <w:sz w:val="24"/>
          <w:szCs w:val="24"/>
        </w:rPr>
        <w:tab/>
        <w:t>PTR [BX],0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JGE</w:t>
      </w:r>
      <w:r w:rsidRPr="002C42C5">
        <w:rPr>
          <w:rFonts w:ascii="宋体" w:eastAsia="宋体" w:hAnsi="宋体"/>
          <w:sz w:val="24"/>
          <w:szCs w:val="24"/>
        </w:rPr>
        <w:tab/>
        <w:t>PLU</w:t>
      </w:r>
      <w:r w:rsidRPr="002C42C5">
        <w:rPr>
          <w:rFonts w:ascii="宋体" w:eastAsia="宋体" w:hAnsi="宋体"/>
          <w:sz w:val="24"/>
          <w:szCs w:val="24"/>
        </w:rPr>
        <w:tab/>
        <w:t>;大于等于零时转到PLU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INC</w:t>
      </w:r>
      <w:r w:rsidRPr="002C42C5">
        <w:rPr>
          <w:rFonts w:ascii="宋体" w:eastAsia="宋体" w:hAnsi="宋体"/>
          <w:sz w:val="24"/>
          <w:szCs w:val="24"/>
        </w:rPr>
        <w:tab/>
        <w:t>AH</w:t>
      </w:r>
      <w:r w:rsidRPr="002C42C5">
        <w:rPr>
          <w:rFonts w:ascii="宋体" w:eastAsia="宋体" w:hAnsi="宋体"/>
          <w:sz w:val="24"/>
          <w:szCs w:val="24"/>
        </w:rPr>
        <w:tab/>
        <w:t>;统计小于零的个数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lastRenderedPageBreak/>
        <w:tab/>
        <w:t>JMP</w:t>
      </w:r>
      <w:r w:rsidRPr="002C42C5">
        <w:rPr>
          <w:rFonts w:ascii="宋体" w:eastAsia="宋体" w:hAnsi="宋体"/>
          <w:sz w:val="24"/>
          <w:szCs w:val="24"/>
        </w:rPr>
        <w:tab/>
        <w:t>NEXT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PLU:</w:t>
      </w:r>
      <w:r w:rsidRPr="002C42C5">
        <w:rPr>
          <w:rFonts w:ascii="宋体" w:eastAsia="宋体" w:hAnsi="宋体"/>
          <w:sz w:val="24"/>
          <w:szCs w:val="24"/>
        </w:rPr>
        <w:tab/>
        <w:t>JZ</w:t>
      </w:r>
      <w:r w:rsidRPr="002C42C5">
        <w:rPr>
          <w:rFonts w:ascii="宋体" w:eastAsia="宋体" w:hAnsi="宋体"/>
          <w:sz w:val="24"/>
          <w:szCs w:val="24"/>
        </w:rPr>
        <w:tab/>
        <w:t>ZER</w:t>
      </w:r>
      <w:r w:rsidRPr="002C42C5">
        <w:rPr>
          <w:rFonts w:ascii="宋体" w:eastAsia="宋体" w:hAnsi="宋体"/>
          <w:sz w:val="24"/>
          <w:szCs w:val="24"/>
        </w:rPr>
        <w:tab/>
        <w:t>;等于零时转ZER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INC</w:t>
      </w:r>
      <w:r w:rsidRPr="002C42C5">
        <w:rPr>
          <w:rFonts w:ascii="宋体" w:eastAsia="宋体" w:hAnsi="宋体"/>
          <w:sz w:val="24"/>
          <w:szCs w:val="24"/>
        </w:rPr>
        <w:tab/>
        <w:t>DL</w:t>
      </w:r>
      <w:r w:rsidRPr="002C42C5">
        <w:rPr>
          <w:rFonts w:ascii="宋体" w:eastAsia="宋体" w:hAnsi="宋体"/>
          <w:sz w:val="24"/>
          <w:szCs w:val="24"/>
        </w:rPr>
        <w:tab/>
        <w:t>;统计大于零的个数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JMP</w:t>
      </w:r>
      <w:r w:rsidRPr="002C42C5">
        <w:rPr>
          <w:rFonts w:ascii="宋体" w:eastAsia="宋体" w:hAnsi="宋体"/>
          <w:sz w:val="24"/>
          <w:szCs w:val="24"/>
        </w:rPr>
        <w:tab/>
        <w:t>NEXT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ZER:</w:t>
      </w:r>
      <w:r w:rsidRPr="002C42C5">
        <w:rPr>
          <w:rFonts w:ascii="宋体" w:eastAsia="宋体" w:hAnsi="宋体"/>
          <w:sz w:val="24"/>
          <w:szCs w:val="24"/>
        </w:rPr>
        <w:tab/>
        <w:t>INC</w:t>
      </w:r>
      <w:r w:rsidRPr="002C42C5">
        <w:rPr>
          <w:rFonts w:ascii="宋体" w:eastAsia="宋体" w:hAnsi="宋体"/>
          <w:sz w:val="24"/>
          <w:szCs w:val="24"/>
        </w:rPr>
        <w:tab/>
        <w:t>DH</w:t>
      </w:r>
      <w:r w:rsidRPr="002C42C5">
        <w:rPr>
          <w:rFonts w:ascii="宋体" w:eastAsia="宋体" w:hAnsi="宋体"/>
          <w:sz w:val="24"/>
          <w:szCs w:val="24"/>
        </w:rPr>
        <w:tab/>
        <w:t>;统计小于零的个数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NEXT:</w:t>
      </w:r>
      <w:r w:rsidRPr="002C42C5">
        <w:rPr>
          <w:rFonts w:ascii="宋体" w:eastAsia="宋体" w:hAnsi="宋体"/>
          <w:sz w:val="24"/>
          <w:szCs w:val="24"/>
        </w:rPr>
        <w:tab/>
        <w:t>INC</w:t>
      </w:r>
      <w:r w:rsidRPr="002C42C5">
        <w:rPr>
          <w:rFonts w:ascii="宋体" w:eastAsia="宋体" w:hAnsi="宋体"/>
          <w:sz w:val="24"/>
          <w:szCs w:val="24"/>
        </w:rPr>
        <w:tab/>
        <w:t>BX</w:t>
      </w:r>
      <w:r w:rsidRPr="002C42C5">
        <w:rPr>
          <w:rFonts w:ascii="宋体" w:eastAsia="宋体" w:hAnsi="宋体"/>
          <w:sz w:val="24"/>
          <w:szCs w:val="24"/>
        </w:rPr>
        <w:tab/>
        <w:t>;修改地址指针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INC</w:t>
      </w:r>
      <w:r w:rsidRPr="002C42C5">
        <w:rPr>
          <w:rFonts w:ascii="宋体" w:eastAsia="宋体" w:hAnsi="宋体"/>
          <w:sz w:val="24"/>
          <w:szCs w:val="24"/>
        </w:rPr>
        <w:tab/>
        <w:t>BX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LOOP</w:t>
      </w:r>
      <w:r w:rsidRPr="002C42C5">
        <w:rPr>
          <w:rFonts w:ascii="宋体" w:eastAsia="宋体" w:hAnsi="宋体"/>
          <w:sz w:val="24"/>
          <w:szCs w:val="24"/>
        </w:rPr>
        <w:tab/>
        <w:t>AGAIN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  <w:t>MINUS,AH;保存结果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ADD</w:t>
      </w:r>
      <w:r w:rsidRPr="002C42C5">
        <w:rPr>
          <w:rFonts w:ascii="宋体" w:eastAsia="宋体" w:hAnsi="宋体"/>
          <w:sz w:val="24"/>
          <w:szCs w:val="24"/>
        </w:rPr>
        <w:tab/>
        <w:t>MINUS,30H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 xml:space="preserve">MOV </w:t>
      </w:r>
      <w:r w:rsidRPr="002C42C5">
        <w:rPr>
          <w:rFonts w:ascii="宋体" w:eastAsia="宋体" w:hAnsi="宋体"/>
          <w:sz w:val="24"/>
          <w:szCs w:val="24"/>
        </w:rPr>
        <w:tab/>
        <w:t>PLUS,DL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ADD</w:t>
      </w:r>
      <w:r w:rsidRPr="002C42C5">
        <w:rPr>
          <w:rFonts w:ascii="宋体" w:eastAsia="宋体" w:hAnsi="宋体"/>
          <w:sz w:val="24"/>
          <w:szCs w:val="24"/>
        </w:rPr>
        <w:tab/>
        <w:t>PLUS,30H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  <w:t>ZERO,DH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ADD</w:t>
      </w:r>
      <w:r w:rsidRPr="002C42C5">
        <w:rPr>
          <w:rFonts w:ascii="宋体" w:eastAsia="宋体" w:hAnsi="宋体"/>
          <w:sz w:val="24"/>
          <w:szCs w:val="24"/>
        </w:rPr>
        <w:tab/>
        <w:t>ZERO,30H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  <w:t>AH,09H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  <w:t>DX,SEG STRING1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  <w:t>DS,DX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  <w:t>DX,OFFSET STRING1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 xml:space="preserve">INT </w:t>
      </w:r>
      <w:r w:rsidRPr="002C42C5">
        <w:rPr>
          <w:rFonts w:ascii="宋体" w:eastAsia="宋体" w:hAnsi="宋体"/>
          <w:sz w:val="24"/>
          <w:szCs w:val="24"/>
        </w:rPr>
        <w:tab/>
        <w:t>21H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C42C5">
        <w:rPr>
          <w:rFonts w:ascii="宋体" w:eastAsia="宋体" w:hAnsi="宋体"/>
          <w:sz w:val="24"/>
          <w:szCs w:val="24"/>
        </w:rPr>
        <w:t>AH,09H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C42C5">
        <w:rPr>
          <w:rFonts w:ascii="宋体" w:eastAsia="宋体" w:hAnsi="宋体"/>
          <w:sz w:val="24"/>
          <w:szCs w:val="24"/>
        </w:rPr>
        <w:t>DX,SEG STRING3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C42C5">
        <w:rPr>
          <w:rFonts w:ascii="宋体" w:eastAsia="宋体" w:hAnsi="宋体"/>
          <w:sz w:val="24"/>
          <w:szCs w:val="24"/>
        </w:rPr>
        <w:tab/>
        <w:t>DS,DX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C42C5">
        <w:rPr>
          <w:rFonts w:ascii="宋体" w:eastAsia="宋体" w:hAnsi="宋体"/>
          <w:sz w:val="24"/>
          <w:szCs w:val="24"/>
        </w:rPr>
        <w:t>DX,OFFSET STRING3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 xml:space="preserve">INT </w:t>
      </w:r>
      <w:r w:rsidRPr="002C42C5">
        <w:rPr>
          <w:rFonts w:ascii="宋体" w:eastAsia="宋体" w:hAnsi="宋体"/>
          <w:sz w:val="24"/>
          <w:szCs w:val="24"/>
        </w:rPr>
        <w:tab/>
        <w:t>21H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C42C5">
        <w:rPr>
          <w:rFonts w:ascii="宋体" w:eastAsia="宋体" w:hAnsi="宋体"/>
          <w:sz w:val="24"/>
          <w:szCs w:val="24"/>
        </w:rPr>
        <w:t>AH,09H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C42C5">
        <w:rPr>
          <w:rFonts w:ascii="宋体" w:eastAsia="宋体" w:hAnsi="宋体"/>
          <w:sz w:val="24"/>
          <w:szCs w:val="24"/>
        </w:rPr>
        <w:t>DX,SEG STRING5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C42C5">
        <w:rPr>
          <w:rFonts w:ascii="宋体" w:eastAsia="宋体" w:hAnsi="宋体"/>
          <w:sz w:val="24"/>
          <w:szCs w:val="24"/>
        </w:rPr>
        <w:t>DS,DX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C42C5">
        <w:rPr>
          <w:rFonts w:ascii="宋体" w:eastAsia="宋体" w:hAnsi="宋体"/>
          <w:sz w:val="24"/>
          <w:szCs w:val="24"/>
        </w:rPr>
        <w:t>DX,OFFSET STRING5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 xml:space="preserve">INT </w:t>
      </w:r>
      <w:r w:rsidRPr="002C42C5">
        <w:rPr>
          <w:rFonts w:ascii="宋体" w:eastAsia="宋体" w:hAnsi="宋体"/>
          <w:sz w:val="24"/>
          <w:szCs w:val="24"/>
        </w:rPr>
        <w:tab/>
        <w:t>21H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MOV</w:t>
      </w:r>
      <w:r w:rsidRPr="002C42C5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 w:rsidRPr="002C42C5">
        <w:rPr>
          <w:rFonts w:ascii="宋体" w:eastAsia="宋体" w:hAnsi="宋体"/>
          <w:sz w:val="24"/>
          <w:szCs w:val="24"/>
        </w:rPr>
        <w:t>AX,4C00H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INT</w:t>
      </w:r>
      <w:r w:rsidRPr="002C42C5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C42C5">
        <w:rPr>
          <w:rFonts w:ascii="宋体" w:eastAsia="宋体" w:hAnsi="宋体"/>
          <w:sz w:val="24"/>
          <w:szCs w:val="24"/>
        </w:rPr>
        <w:t>21H</w:t>
      </w:r>
    </w:p>
    <w:p w:rsidR="004078B8" w:rsidRPr="002C42C5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>CODE</w:t>
      </w:r>
      <w:r w:rsidRPr="002C42C5">
        <w:rPr>
          <w:rFonts w:ascii="宋体" w:eastAsia="宋体" w:hAnsi="宋体"/>
          <w:sz w:val="24"/>
          <w:szCs w:val="24"/>
        </w:rPr>
        <w:tab/>
        <w:t>ENDS</w:t>
      </w:r>
    </w:p>
    <w:p w:rsidR="003A2849" w:rsidRPr="004078B8" w:rsidRDefault="004078B8" w:rsidP="004078B8">
      <w:pPr>
        <w:rPr>
          <w:rFonts w:ascii="宋体" w:eastAsia="宋体" w:hAnsi="宋体"/>
          <w:sz w:val="24"/>
          <w:szCs w:val="24"/>
        </w:rPr>
      </w:pPr>
      <w:r w:rsidRPr="002C42C5">
        <w:rPr>
          <w:rFonts w:ascii="宋体" w:eastAsia="宋体" w:hAnsi="宋体"/>
          <w:sz w:val="24"/>
          <w:szCs w:val="24"/>
        </w:rPr>
        <w:tab/>
        <w:t>END START</w:t>
      </w:r>
    </w:p>
    <w:p w:rsidR="003A2849" w:rsidRDefault="008A5D32" w:rsidP="00416267">
      <w:pPr>
        <w:pStyle w:val="a3"/>
        <w:numPr>
          <w:ilvl w:val="0"/>
          <w:numId w:val="1"/>
        </w:numPr>
        <w:spacing w:beforeLines="50" w:before="156" w:afterLines="50" w:after="156"/>
        <w:ind w:left="482" w:firstLineChars="0" w:hanging="482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实验要求</w:t>
      </w:r>
    </w:p>
    <w:p w:rsidR="008A5D32" w:rsidRPr="008A5D32" w:rsidRDefault="008A5D32" w:rsidP="008A5D32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rFonts w:eastAsia="宋体"/>
          <w:szCs w:val="24"/>
        </w:rPr>
      </w:pPr>
      <w:r w:rsidRPr="008A5D32">
        <w:rPr>
          <w:rFonts w:eastAsia="宋体" w:hint="eastAsia"/>
          <w:szCs w:val="24"/>
        </w:rPr>
        <w:t>按照实验指导独立完成简单程序的设计</w:t>
      </w:r>
    </w:p>
    <w:p w:rsidR="008A5D32" w:rsidRPr="008A5D32" w:rsidRDefault="008A5D32" w:rsidP="008A5D32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rFonts w:eastAsia="宋体"/>
          <w:szCs w:val="24"/>
        </w:rPr>
      </w:pPr>
      <w:r>
        <w:rPr>
          <w:rFonts w:eastAsia="宋体" w:hint="eastAsia"/>
          <w:szCs w:val="24"/>
        </w:rPr>
        <w:t>按时完成实验并撰写实验报告</w:t>
      </w:r>
      <w:bookmarkStart w:id="1" w:name="_GoBack"/>
      <w:bookmarkEnd w:id="1"/>
    </w:p>
    <w:sectPr w:rsidR="008A5D32" w:rsidRPr="008A5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261AC"/>
    <w:multiLevelType w:val="hybridMultilevel"/>
    <w:tmpl w:val="7F46014A"/>
    <w:lvl w:ilvl="0" w:tplc="FAF406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C4DDD"/>
    <w:multiLevelType w:val="hybridMultilevel"/>
    <w:tmpl w:val="3DD0D6FE"/>
    <w:lvl w:ilvl="0" w:tplc="79ECF2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B55CD0"/>
    <w:multiLevelType w:val="hybridMultilevel"/>
    <w:tmpl w:val="6046F81A"/>
    <w:lvl w:ilvl="0" w:tplc="DE68FBE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BA32C0B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2A4F8B"/>
    <w:multiLevelType w:val="hybridMultilevel"/>
    <w:tmpl w:val="3A2070F6"/>
    <w:lvl w:ilvl="0" w:tplc="258CD0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285BCE"/>
    <w:multiLevelType w:val="hybridMultilevel"/>
    <w:tmpl w:val="9490D74A"/>
    <w:lvl w:ilvl="0" w:tplc="F35CA320">
      <w:start w:val="1"/>
      <w:numFmt w:val="decimal"/>
      <w:lvlText w:val="%1、"/>
      <w:lvlJc w:val="left"/>
      <w:pPr>
        <w:ind w:left="360" w:hanging="360"/>
      </w:pPr>
      <w:rPr>
        <w:rFonts w:eastAsia="黑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23">
    <w15:presenceInfo w15:providerId="None" w15:userId="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0E"/>
    <w:rsid w:val="0029210E"/>
    <w:rsid w:val="003A2849"/>
    <w:rsid w:val="004078B8"/>
    <w:rsid w:val="00416267"/>
    <w:rsid w:val="007931D0"/>
    <w:rsid w:val="008A5D32"/>
    <w:rsid w:val="00B350A0"/>
    <w:rsid w:val="00C10BF2"/>
    <w:rsid w:val="00D322B5"/>
    <w:rsid w:val="00F0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D3AC5-68A9-4A85-93B1-760F2DE7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2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3D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3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2019-04-23T02:44:00Z</dcterms:created>
  <dcterms:modified xsi:type="dcterms:W3CDTF">2019-05-07T01:10:00Z</dcterms:modified>
</cp:coreProperties>
</file>